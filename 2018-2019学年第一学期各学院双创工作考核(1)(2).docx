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江西理工大学</w:t>
      </w:r>
      <w:r>
        <w:rPr>
          <w:b/>
          <w:sz w:val="44"/>
        </w:rPr>
        <w:t>201</w:t>
      </w:r>
      <w:r>
        <w:rPr>
          <w:rFonts w:hint="eastAsia"/>
          <w:b/>
          <w:sz w:val="44"/>
        </w:rPr>
        <w:t>8</w:t>
      </w:r>
      <w:r>
        <w:rPr>
          <w:b/>
          <w:sz w:val="44"/>
        </w:rPr>
        <w:t>-201</w:t>
      </w:r>
      <w:r>
        <w:rPr>
          <w:rFonts w:hint="eastAsia"/>
          <w:b/>
          <w:sz w:val="44"/>
        </w:rPr>
        <w:t>9</w:t>
      </w:r>
      <w:r>
        <w:rPr>
          <w:b/>
          <w:sz w:val="44"/>
        </w:rPr>
        <w:t>学年第</w:t>
      </w:r>
      <w:r>
        <w:rPr>
          <w:rFonts w:hint="eastAsia"/>
          <w:b/>
          <w:sz w:val="44"/>
        </w:rPr>
        <w:t>一</w:t>
      </w:r>
      <w:r>
        <w:rPr>
          <w:b/>
          <w:sz w:val="44"/>
        </w:rPr>
        <w:t>学期各学院双创工作考核</w:t>
      </w:r>
    </w:p>
    <w:p>
      <w:pPr>
        <w:pStyle w:val="9"/>
        <w:numPr>
          <w:ilvl w:val="0"/>
          <w:numId w:val="1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各学院双创工作考核</w:t>
      </w:r>
      <w:ins w:id="0" w:author="创新创业学院" w:date="2019-03-03T20:35:00Z">
        <w:r>
          <w:rPr>
            <w:rFonts w:hint="eastAsia"/>
            <w:b/>
            <w:sz w:val="28"/>
          </w:rPr>
          <w:t>总分</w:t>
        </w:r>
      </w:ins>
      <w:r>
        <w:rPr>
          <w:rFonts w:hint="eastAsia"/>
          <w:b/>
          <w:sz w:val="28"/>
        </w:rPr>
        <w:t>100分</w:t>
      </w:r>
    </w:p>
    <w:p>
      <w:pPr>
        <w:jc w:val="left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二.   考核项目（100分）</w:t>
      </w:r>
    </w:p>
    <w:tbl>
      <w:tblPr>
        <w:tblStyle w:val="6"/>
        <w:tblW w:w="10773" w:type="dxa"/>
        <w:tblInd w:w="-10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710"/>
        <w:gridCol w:w="1134"/>
        <w:gridCol w:w="4819"/>
        <w:gridCol w:w="709"/>
        <w:gridCol w:w="1701"/>
        <w:gridCol w:w="9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7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7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项目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考核内容</w:t>
            </w:r>
          </w:p>
        </w:tc>
        <w:tc>
          <w:tcPr>
            <w:tcW w:w="481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评分细则</w:t>
            </w:r>
          </w:p>
        </w:tc>
        <w:tc>
          <w:tcPr>
            <w:tcW w:w="7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分值</w:t>
            </w:r>
          </w:p>
        </w:tc>
        <w:tc>
          <w:tcPr>
            <w:tcW w:w="17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9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具体负责人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708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1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日常考核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1.1出勤</w:t>
            </w:r>
          </w:p>
        </w:tc>
        <w:tc>
          <w:tcPr>
            <w:tcW w:w="481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根据各学院在各种活动、会议中的签到情况进行考核：无故缺勤</w:t>
            </w:r>
            <w:r>
              <w:rPr>
                <w:color w:val="000000"/>
                <w:kern w:val="0"/>
                <w:szCs w:val="21"/>
              </w:rPr>
              <w:t>-3</w:t>
            </w: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分</w:t>
            </w:r>
            <w:r>
              <w:rPr>
                <w:color w:val="000000"/>
                <w:kern w:val="0"/>
                <w:szCs w:val="21"/>
              </w:rPr>
              <w:t>/</w:t>
            </w: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次，请假</w:t>
            </w:r>
            <w:r>
              <w:rPr>
                <w:color w:val="000000"/>
                <w:kern w:val="0"/>
                <w:szCs w:val="21"/>
              </w:rPr>
              <w:t>-2</w:t>
            </w: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分</w:t>
            </w:r>
            <w:r>
              <w:rPr>
                <w:color w:val="000000"/>
                <w:kern w:val="0"/>
                <w:szCs w:val="21"/>
              </w:rPr>
              <w:t>/</w:t>
            </w: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次，迟到早退</w:t>
            </w:r>
            <w:r>
              <w:rPr>
                <w:color w:val="000000"/>
                <w:kern w:val="0"/>
                <w:szCs w:val="21"/>
              </w:rPr>
              <w:t xml:space="preserve"> -1</w:t>
            </w: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分</w:t>
            </w:r>
            <w:r>
              <w:rPr>
                <w:color w:val="000000"/>
                <w:kern w:val="0"/>
                <w:szCs w:val="21"/>
              </w:rPr>
              <w:t>/</w:t>
            </w: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次（该项扣为负分，</w:t>
            </w:r>
            <w:ins w:id="1" w:author="创新创业学院" w:date="2019-03-03T20:35:00Z">
              <w:r>
                <w:rPr>
                  <w:rFonts w:hint="eastAsia" w:ascii="宋体" w:hAnsi="宋体"/>
                  <w:color w:val="000000"/>
                  <w:kern w:val="0"/>
                  <w:szCs w:val="21"/>
                </w:rPr>
                <w:t>不设下限</w:t>
              </w:r>
            </w:ins>
            <w:r>
              <w:rPr>
                <w:rFonts w:hint="eastAsia" w:ascii="宋体" w:hAnsi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依据双创学院办公室统计数据考核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张丽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9" w:hRule="atLeast"/>
        </w:trPr>
        <w:tc>
          <w:tcPr>
            <w:tcW w:w="708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71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1.2材料递交</w:t>
            </w:r>
          </w:p>
        </w:tc>
        <w:tc>
          <w:tcPr>
            <w:tcW w:w="481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一切与双创活动开展有关的</w:t>
            </w:r>
            <w:r>
              <w:rPr>
                <w:rFonts w:hint="eastAsia" w:ascii="宋体" w:hAnsi="宋体"/>
                <w:color w:val="FF0000"/>
                <w:kern w:val="0"/>
                <w:szCs w:val="21"/>
              </w:rPr>
              <w:t>材料</w:t>
            </w: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，都需要在规定日期内/活动</w:t>
            </w:r>
            <w:r>
              <w:rPr>
                <w:rFonts w:hint="eastAsia" w:ascii="宋体" w:hAnsi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之后</w:t>
            </w: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一日内提交，未提交-2分，迟交-1分（该项扣为负分，</w:t>
            </w:r>
            <w:ins w:id="2" w:author="创新创业学院" w:date="2019-03-03T20:35:00Z">
              <w:r>
                <w:rPr>
                  <w:rFonts w:hint="eastAsia" w:ascii="宋体" w:hAnsi="宋体"/>
                  <w:color w:val="000000"/>
                  <w:kern w:val="0"/>
                  <w:szCs w:val="21"/>
                </w:rPr>
                <w:t>不设下限</w:t>
              </w:r>
            </w:ins>
            <w:r>
              <w:rPr>
                <w:rFonts w:hint="eastAsia" w:ascii="宋体" w:hAnsi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依据双创学院办公室统计数据考核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highlight w:val="yellow"/>
              </w:rPr>
              <w:t>随贝贝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708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71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办公室考核（</w:t>
            </w:r>
            <w:del w:id="3" w:author="创新创业学院" w:date="2019-03-03T20:32:00Z">
              <w:r>
                <w:rPr>
                  <w:rFonts w:hint="eastAsia" w:ascii="宋体" w:hAnsi="宋体"/>
                  <w:color w:val="000000"/>
                  <w:kern w:val="0"/>
                  <w:sz w:val="22"/>
                </w:rPr>
                <w:delText>30</w:delText>
              </w:r>
            </w:del>
            <w:ins w:id="4" w:author="创新创业学院" w:date="2019-03-03T20:32:00Z">
              <w:r>
                <w:rPr>
                  <w:rFonts w:hint="eastAsia" w:ascii="宋体" w:hAnsi="宋体"/>
                  <w:color w:val="000000"/>
                  <w:kern w:val="0"/>
                  <w:sz w:val="22"/>
                </w:rPr>
                <w:t>25</w:t>
              </w:r>
            </w:ins>
            <w:r>
              <w:rPr>
                <w:rFonts w:hint="eastAsia" w:ascii="宋体" w:hAnsi="宋体"/>
                <w:color w:val="000000"/>
                <w:kern w:val="0"/>
                <w:sz w:val="22"/>
              </w:rPr>
              <w:t>分）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2.1双创讲坛</w:t>
            </w:r>
          </w:p>
        </w:tc>
        <w:tc>
          <w:tcPr>
            <w:tcW w:w="481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依据各学院讲坛现场实到人数，每少1人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-</w:t>
            </w:r>
            <w:r>
              <w:rPr>
                <w:rFonts w:hint="eastAsia" w:ascii="宋体" w:hAnsi="宋体"/>
                <w:color w:val="C00000"/>
                <w:kern w:val="0"/>
                <w:szCs w:val="21"/>
              </w:rPr>
              <w:t>0.5</w:t>
            </w: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分（分数扣完为止）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del w:id="5" w:author="创新创业学院" w:date="2019-03-03T20:19:00Z">
              <w:r>
                <w:rPr>
                  <w:rFonts w:hint="eastAsia" w:ascii="宋体" w:hAnsi="宋体"/>
                  <w:color w:val="000000"/>
                  <w:kern w:val="0"/>
                  <w:sz w:val="22"/>
                </w:rPr>
                <w:delText>20</w:delText>
              </w:r>
            </w:del>
            <w:ins w:id="6" w:author="创新创业学院" w:date="2019-03-03T20:19:00Z">
              <w:r>
                <w:rPr>
                  <w:rFonts w:hint="eastAsia" w:ascii="宋体" w:hAnsi="宋体"/>
                  <w:color w:val="000000"/>
                  <w:kern w:val="0"/>
                  <w:sz w:val="22"/>
                </w:rPr>
                <w:t>15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依据双创学院办公室统计数据考核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张瑞锋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708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71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2.2双创知识学习</w:t>
            </w:r>
          </w:p>
        </w:tc>
        <w:tc>
          <w:tcPr>
            <w:tcW w:w="481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各学院每学期需开展两次创新创业的知识学习活动，开展前需在双创服务中心处备案，开展后需提交活动开展的总结材料，每</w:t>
            </w:r>
            <w:r>
              <w:rPr>
                <w:rFonts w:hint="eastAsia" w:ascii="宋体" w:hAnsi="宋体"/>
                <w:color w:val="C00000"/>
                <w:kern w:val="0"/>
                <w:sz w:val="22"/>
              </w:rPr>
              <w:t>次+5分（策划1分，现场考评2分，总结2分）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（该项针对各学院双创管理组织开展）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依据双创学院办公室统计数据考核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随贝贝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0" w:hRule="atLeast"/>
        </w:trPr>
        <w:tc>
          <w:tcPr>
            <w:tcW w:w="708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71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组织部考核（</w:t>
            </w:r>
            <w:del w:id="7" w:author="创新创业学院" w:date="2019-03-03T20:32:00Z">
              <w:r>
                <w:rPr>
                  <w:rFonts w:hint="eastAsia" w:ascii="宋体" w:hAnsi="宋体"/>
                  <w:color w:val="000000"/>
                  <w:kern w:val="0"/>
                  <w:sz w:val="22"/>
                </w:rPr>
                <w:delText>30</w:delText>
              </w:r>
            </w:del>
            <w:ins w:id="8" w:author="创新创业学院" w:date="2019-03-03T20:32:00Z">
              <w:r>
                <w:rPr>
                  <w:rFonts w:hint="eastAsia" w:ascii="宋体" w:hAnsi="宋体"/>
                  <w:color w:val="000000"/>
                  <w:kern w:val="0"/>
                  <w:sz w:val="22"/>
                </w:rPr>
                <w:t>25</w:t>
              </w:r>
            </w:ins>
            <w:r>
              <w:rPr>
                <w:rFonts w:hint="eastAsia" w:ascii="宋体" w:hAnsi="宋体"/>
                <w:color w:val="000000"/>
                <w:kern w:val="0"/>
                <w:sz w:val="22"/>
              </w:rPr>
              <w:t>分）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3.1开展院级双创活动</w:t>
            </w:r>
          </w:p>
        </w:tc>
        <w:tc>
          <w:tcPr>
            <w:tcW w:w="481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Cs w:val="21"/>
              </w:rPr>
              <w:t>各学院每学期</w:t>
            </w:r>
            <w:r>
              <w:rPr>
                <w:rFonts w:hint="eastAsia" w:ascii="宋体" w:hAnsi="宋体"/>
                <w:color w:val="000000"/>
                <w:kern w:val="0"/>
                <w:szCs w:val="21"/>
                <w:lang w:val="en-US" w:eastAsia="zh-CN"/>
              </w:rPr>
              <w:t>要</w:t>
            </w:r>
            <w:r>
              <w:rPr>
                <w:rFonts w:hint="eastAsia" w:ascii="宋体" w:hAnsi="宋体" w:eastAsia="宋体"/>
                <w:color w:val="000000"/>
                <w:kern w:val="0"/>
                <w:szCs w:val="21"/>
              </w:rPr>
              <w:t>举办不少于一次院级</w:t>
            </w:r>
            <w:r>
              <w:rPr>
                <w:rFonts w:hint="eastAsia" w:ascii="宋体" w:hAnsi="宋体" w:eastAsia="宋体"/>
                <w:color w:val="FF0000"/>
                <w:kern w:val="0"/>
                <w:szCs w:val="21"/>
              </w:rPr>
              <w:t>创新创业活动</w:t>
            </w:r>
            <w:r>
              <w:rPr>
                <w:rFonts w:hint="eastAsia" w:ascii="宋体" w:hAnsi="宋体" w:eastAsia="宋体"/>
                <w:color w:val="000000"/>
                <w:kern w:val="0"/>
                <w:szCs w:val="21"/>
              </w:rPr>
              <w:t>，活动前需提交策划到</w:t>
            </w:r>
            <w:r>
              <w:rPr>
                <w:rFonts w:hint="eastAsia" w:ascii="宋体" w:hAnsi="宋体"/>
                <w:color w:val="000000"/>
                <w:kern w:val="0"/>
                <w:szCs w:val="21"/>
                <w:lang w:val="en-US" w:eastAsia="zh-CN"/>
              </w:rPr>
              <w:t>指定邮箱。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活</w:t>
            </w:r>
            <w:r>
              <w:rPr>
                <w:rFonts w:hint="eastAsia" w:ascii="宋体" w:hAnsi="宋体" w:eastAsia="宋体"/>
                <w:szCs w:val="21"/>
              </w:rPr>
              <w:t>动策划完整+3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分</w:t>
            </w:r>
            <w:r>
              <w:rPr>
                <w:rFonts w:hint="eastAsia" w:ascii="宋体" w:hAnsi="宋体" w:eastAsia="宋体"/>
                <w:szCs w:val="21"/>
              </w:rPr>
              <w:t>，</w:t>
            </w:r>
            <w:r>
              <w:rPr>
                <w:rFonts w:hint="eastAsia" w:ascii="宋体" w:hAnsi="宋体" w:eastAsia="宋体"/>
                <w:color w:val="000000"/>
                <w:kern w:val="0"/>
                <w:szCs w:val="21"/>
              </w:rPr>
              <w:t>活动需做好海报张贴、横幅、以及网络宣传工作，活动结束后2天内需递交活动总结材料（文字总结，海报横幅网络宣传篇图片，现场活动照片）；总结材料完整+2</w:t>
            </w:r>
            <w:r>
              <w:rPr>
                <w:rFonts w:hint="eastAsia" w:ascii="宋体" w:hAnsi="宋体"/>
                <w:color w:val="000000"/>
                <w:kern w:val="0"/>
                <w:szCs w:val="21"/>
                <w:lang w:val="en-US" w:eastAsia="zh-CN"/>
              </w:rPr>
              <w:t>分</w:t>
            </w:r>
            <w:r>
              <w:rPr>
                <w:rFonts w:hint="eastAsia" w:ascii="宋体" w:hAnsi="宋体" w:eastAsia="宋体"/>
                <w:color w:val="000000"/>
                <w:kern w:val="0"/>
                <w:szCs w:val="21"/>
              </w:rPr>
              <w:t>，每缺一项扣一分。活动现场参与人数分+2</w:t>
            </w:r>
            <w:r>
              <w:rPr>
                <w:rFonts w:hint="eastAsia" w:ascii="宋体" w:hAnsi="宋体"/>
                <w:color w:val="000000"/>
                <w:kern w:val="0"/>
                <w:szCs w:val="21"/>
                <w:lang w:val="en-US" w:eastAsia="zh-CN"/>
              </w:rPr>
              <w:t>分</w:t>
            </w:r>
            <w:r>
              <w:rPr>
                <w:rFonts w:hint="eastAsia" w:ascii="宋体" w:hAnsi="宋体" w:eastAsia="宋体"/>
                <w:color w:val="000000"/>
                <w:kern w:val="0"/>
                <w:szCs w:val="21"/>
              </w:rPr>
              <w:t>（人数&gt;40,+1分；&gt;60,+2分）。活动参与同学评价+2</w:t>
            </w:r>
            <w:r>
              <w:rPr>
                <w:rFonts w:hint="eastAsia" w:ascii="宋体" w:hAnsi="宋体"/>
                <w:color w:val="000000"/>
                <w:kern w:val="0"/>
                <w:szCs w:val="21"/>
                <w:lang w:val="en-US" w:eastAsia="zh-CN"/>
              </w:rPr>
              <w:t>分</w:t>
            </w:r>
            <w:r>
              <w:rPr>
                <w:rFonts w:hint="eastAsia" w:ascii="宋体" w:hAnsi="宋体" w:eastAsia="宋体"/>
                <w:color w:val="000000"/>
                <w:kern w:val="0"/>
                <w:szCs w:val="21"/>
              </w:rPr>
              <w:t>（我方工作人员会进行现场随机采访3人以上）。活动组织顺利+1分。成功举办一次最高得分10分，活动次数多于一次的，酌情加分，上限为15分。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1</w:t>
            </w:r>
            <w:del w:id="9" w:author="创新创业学院" w:date="2019-03-03T20:32:00Z">
              <w:r>
                <w:rPr>
                  <w:rFonts w:hint="eastAsia" w:ascii="宋体" w:hAnsi="宋体"/>
                  <w:color w:val="000000"/>
                  <w:kern w:val="0"/>
                  <w:sz w:val="22"/>
                </w:rPr>
                <w:delText>5</w:delText>
              </w:r>
            </w:del>
            <w:ins w:id="10" w:author="创新创业学院" w:date="2019-03-03T20:32:00Z">
              <w:r>
                <w:rPr>
                  <w:rFonts w:hint="eastAsia" w:ascii="宋体" w:hAnsi="宋体"/>
                  <w:color w:val="000000"/>
                  <w:kern w:val="0"/>
                  <w:sz w:val="22"/>
                </w:rPr>
                <w:t>0</w:t>
              </w:r>
            </w:ins>
            <w:r>
              <w:rPr>
                <w:rFonts w:hint="eastAsia" w:ascii="宋体" w:hAnsi="宋体"/>
                <w:color w:val="000000"/>
                <w:kern w:val="0"/>
                <w:sz w:val="22"/>
              </w:rPr>
              <w:t>+5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依据双创学院组织部现场考察考核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施海龙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5" w:hRule="atLeast"/>
        </w:trPr>
        <w:tc>
          <w:tcPr>
            <w:tcW w:w="708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71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3.2参加校级双创活动</w:t>
            </w:r>
          </w:p>
        </w:tc>
        <w:tc>
          <w:tcPr>
            <w:tcW w:w="481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color w:val="C00000"/>
                <w:kern w:val="0"/>
                <w:sz w:val="24"/>
                <w:szCs w:val="24"/>
                <w:rPrChange w:id="11" w:author="创新创业学院" w:date="2019-03-03T20:00:00Z">
                  <w:rPr>
                    <w:rFonts w:ascii="宋体" w:hAnsi="宋体"/>
                    <w:kern w:val="0"/>
                    <w:sz w:val="24"/>
                    <w:szCs w:val="24"/>
                  </w:rPr>
                </w:rPrChange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各学院积极参加由大学生创新创业服务中心组织的</w:t>
            </w:r>
            <w:r>
              <w:rPr>
                <w:rFonts w:hint="eastAsia" w:ascii="宋体" w:hAnsi="宋体"/>
                <w:color w:val="FF0000"/>
                <w:kern w:val="0"/>
                <w:sz w:val="22"/>
              </w:rPr>
              <w:t>校级双创活动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，每年举办两次</w:t>
            </w:r>
            <w:r>
              <w:rPr>
                <w:rFonts w:hint="eastAsia" w:ascii="宋体" w:hAnsi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（不包含讲座）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，每次需提交材料总结及现场参与活动，每次活动</w:t>
            </w:r>
            <w:r>
              <w:rPr>
                <w:rFonts w:ascii="宋体" w:hAnsi="宋体"/>
                <w:color w:val="000000"/>
                <w:kern w:val="0"/>
                <w:sz w:val="22"/>
              </w:rPr>
              <w:t>+10分，每项+5分。</w:t>
            </w:r>
            <w:r>
              <w:rPr>
                <w:rFonts w:ascii="宋体" w:hAnsi="宋体"/>
                <w:color w:val="C00000"/>
                <w:kern w:val="0"/>
                <w:sz w:val="24"/>
                <w:szCs w:val="24"/>
                <w:rPrChange w:id="12" w:author="创新创业学院" w:date="2019-03-03T20:00:00Z">
                  <w:rPr>
                    <w:rFonts w:ascii="宋体" w:hAnsi="宋体"/>
                    <w:kern w:val="0"/>
                    <w:sz w:val="24"/>
                    <w:szCs w:val="24"/>
                  </w:rPr>
                </w:rPrChange>
              </w:rPr>
              <w:t>没有微信或者</w:t>
            </w:r>
            <w:r>
              <w:rPr>
                <w:rFonts w:ascii="宋体" w:hAnsi="宋体"/>
                <w:color w:val="C00000"/>
                <w:kern w:val="0"/>
                <w:sz w:val="24"/>
                <w:szCs w:val="24"/>
                <w:rPrChange w:id="13" w:author="创新创业学院" w:date="2019-03-03T20:00:00Z">
                  <w:rPr>
                    <w:rFonts w:ascii="宋体" w:hAnsi="宋体"/>
                    <w:kern w:val="0"/>
                    <w:sz w:val="24"/>
                    <w:szCs w:val="24"/>
                  </w:rPr>
                </w:rPrChange>
              </w:rPr>
              <w:t>qq</w:t>
            </w:r>
            <w:r>
              <w:rPr>
                <w:rFonts w:ascii="宋体" w:hAnsi="宋体"/>
                <w:color w:val="C00000"/>
                <w:kern w:val="0"/>
                <w:sz w:val="24"/>
                <w:szCs w:val="24"/>
                <w:rPrChange w:id="14" w:author="创新创业学院" w:date="2019-03-03T20:00:00Z">
                  <w:rPr>
                    <w:rFonts w:ascii="宋体" w:hAnsi="宋体"/>
                    <w:kern w:val="0"/>
                    <w:sz w:val="24"/>
                    <w:szCs w:val="24"/>
                  </w:rPr>
                </w:rPrChange>
              </w:rPr>
              <w:t>宣传</w:t>
            </w:r>
            <w:r>
              <w:rPr>
                <w:rFonts w:ascii="宋体" w:hAnsi="宋体"/>
                <w:color w:val="C00000"/>
                <w:kern w:val="0"/>
                <w:sz w:val="24"/>
                <w:szCs w:val="24"/>
                <w:rPrChange w:id="15" w:author="创新创业学院" w:date="2019-03-03T20:00:00Z">
                  <w:rPr>
                    <w:rFonts w:ascii="宋体" w:hAnsi="宋体"/>
                    <w:kern w:val="0"/>
                    <w:sz w:val="24"/>
                    <w:szCs w:val="24"/>
                  </w:rPr>
                </w:rPrChange>
              </w:rPr>
              <w:t>截图</w:t>
            </w:r>
            <w:bookmarkStart w:id="0" w:name="_GoBack"/>
            <w:bookmarkEnd w:id="0"/>
            <w:r>
              <w:rPr>
                <w:rFonts w:ascii="宋体" w:hAnsi="宋体"/>
                <w:color w:val="C00000"/>
                <w:kern w:val="0"/>
                <w:sz w:val="24"/>
                <w:szCs w:val="24"/>
                <w:rPrChange w:id="16" w:author="创新创业学院" w:date="2019-03-03T20:00:00Z">
                  <w:rPr>
                    <w:rFonts w:ascii="宋体" w:hAnsi="宋体"/>
                    <w:kern w:val="0"/>
                    <w:sz w:val="24"/>
                    <w:szCs w:val="24"/>
                  </w:rPr>
                </w:rPrChange>
              </w:rPr>
              <w:t>-1</w:t>
            </w:r>
            <w:r>
              <w:rPr>
                <w:rFonts w:ascii="宋体" w:hAnsi="宋体"/>
                <w:color w:val="C00000"/>
                <w:kern w:val="0"/>
                <w:sz w:val="24"/>
                <w:szCs w:val="24"/>
                <w:rPrChange w:id="17" w:author="创新创业学院" w:date="2019-03-03T20:00:00Z">
                  <w:rPr>
                    <w:rFonts w:ascii="宋体" w:hAnsi="宋体"/>
                    <w:kern w:val="0"/>
                    <w:sz w:val="24"/>
                    <w:szCs w:val="24"/>
                  </w:rPr>
                </w:rPrChange>
              </w:rPr>
              <w:t>分</w:t>
            </w:r>
            <w:r>
              <w:rPr>
                <w:rFonts w:hint="eastAsia" w:ascii="宋体" w:hAnsi="宋体"/>
                <w:color w:val="C00000"/>
                <w:kern w:val="0"/>
                <w:sz w:val="24"/>
                <w:szCs w:val="24"/>
                <w:rPrChange w:id="18" w:author="创新创业学院" w:date="2019-03-03T20:00:00Z">
                  <w:rPr>
                    <w:rFonts w:hint="eastAsia" w:ascii="宋体" w:hAnsi="宋体"/>
                    <w:kern w:val="0"/>
                    <w:sz w:val="24"/>
                    <w:szCs w:val="24"/>
                  </w:rPr>
                </w:rPrChange>
              </w:rPr>
              <w:t>，</w:t>
            </w:r>
            <w:r>
              <w:rPr>
                <w:rFonts w:ascii="宋体" w:hAnsi="宋体"/>
                <w:color w:val="C00000"/>
                <w:kern w:val="0"/>
                <w:sz w:val="24"/>
                <w:szCs w:val="24"/>
                <w:rPrChange w:id="19" w:author="创新创业学院" w:date="2019-03-03T20:00:00Z">
                  <w:rPr>
                    <w:rFonts w:ascii="宋体" w:hAnsi="宋体"/>
                    <w:kern w:val="0"/>
                    <w:sz w:val="24"/>
                    <w:szCs w:val="24"/>
                  </w:rPr>
                </w:rPrChange>
              </w:rPr>
              <w:t>没有海报</w:t>
            </w:r>
            <w:r>
              <w:rPr>
                <w:rFonts w:ascii="宋体" w:hAnsi="宋体"/>
                <w:color w:val="C00000"/>
                <w:kern w:val="0"/>
                <w:sz w:val="24"/>
                <w:szCs w:val="24"/>
                <w:rPrChange w:id="20" w:author="创新创业学院" w:date="2019-03-03T20:00:00Z">
                  <w:rPr>
                    <w:rFonts w:ascii="宋体" w:hAnsi="宋体"/>
                    <w:kern w:val="0"/>
                    <w:sz w:val="24"/>
                    <w:szCs w:val="24"/>
                  </w:rPr>
                </w:rPrChange>
              </w:rPr>
              <w:t>-1</w:t>
            </w:r>
            <w:r>
              <w:rPr>
                <w:rFonts w:ascii="宋体" w:hAnsi="宋体"/>
                <w:color w:val="C00000"/>
                <w:kern w:val="0"/>
                <w:sz w:val="24"/>
                <w:szCs w:val="24"/>
                <w:rPrChange w:id="21" w:author="创新创业学院" w:date="2019-03-03T20:00:00Z">
                  <w:rPr>
                    <w:rFonts w:ascii="宋体" w:hAnsi="宋体"/>
                    <w:kern w:val="0"/>
                    <w:sz w:val="24"/>
                    <w:szCs w:val="24"/>
                  </w:rPr>
                </w:rPrChange>
              </w:rPr>
              <w:t>分</w:t>
            </w:r>
            <w:r>
              <w:rPr>
                <w:rFonts w:ascii="宋体" w:hAnsi="宋体"/>
                <w:color w:val="C00000"/>
                <w:kern w:val="0"/>
                <w:sz w:val="24"/>
                <w:szCs w:val="24"/>
                <w:rPrChange w:id="22" w:author="创新创业学院" w:date="2019-03-03T20:00:00Z">
                  <w:rPr>
                    <w:rFonts w:ascii="宋体" w:hAnsi="宋体"/>
                    <w:kern w:val="0"/>
                    <w:sz w:val="24"/>
                    <w:szCs w:val="24"/>
                  </w:rPr>
                </w:rPrChange>
              </w:rPr>
              <w:t xml:space="preserve"> </w:t>
            </w:r>
          </w:p>
          <w:p>
            <w:pPr>
              <w:widowControl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依据双创学院组织部材料统计考核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highlight w:val="yellow"/>
              </w:rPr>
              <w:t>刘远辉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</w:trPr>
        <w:tc>
          <w:tcPr>
            <w:tcW w:w="70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71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外联部考核（20分）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 xml:space="preserve"> 4.1推荐校级双创讲坛人选</w:t>
            </w:r>
          </w:p>
        </w:tc>
        <w:tc>
          <w:tcPr>
            <w:tcW w:w="481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highlight w:val="yellow"/>
              </w:rPr>
              <w:t>各学院每月10号之前向外联部推荐省内外优秀的创新创业方面的学者、企业家（已联系过并有讲座意向）1人，推荐一人</w:t>
            </w:r>
            <w:r>
              <w:rPr>
                <w:rFonts w:ascii="宋体" w:hAnsi="宋体"/>
                <w:color w:val="000000"/>
                <w:kern w:val="0"/>
                <w:sz w:val="22"/>
                <w:highlight w:val="yellow"/>
              </w:rPr>
              <w:t>+</w:t>
            </w:r>
            <w:del w:id="23" w:author="创新创业学院" w:date="2019-03-03T20:02:00Z">
              <w:r>
                <w:rPr>
                  <w:rFonts w:ascii="宋体" w:hAnsi="宋体"/>
                  <w:color w:val="000000"/>
                  <w:kern w:val="0"/>
                  <w:sz w:val="22"/>
                  <w:highlight w:val="yellow"/>
                </w:rPr>
                <w:delText>5</w:delText>
              </w:r>
            </w:del>
            <w:ins w:id="24" w:author="创新创业学院" w:date="2019-03-03T20:02:00Z">
              <w:r>
                <w:rPr>
                  <w:rFonts w:ascii="宋体" w:hAnsi="宋体"/>
                  <w:color w:val="000000"/>
                  <w:kern w:val="0"/>
                  <w:sz w:val="22"/>
                  <w:highlight w:val="yellow"/>
                </w:rPr>
                <w:t>2.5</w:t>
              </w:r>
            </w:ins>
            <w:r>
              <w:rPr>
                <w:rFonts w:hint="eastAsia" w:ascii="宋体" w:hAnsi="宋体"/>
                <w:color w:val="000000"/>
                <w:kern w:val="0"/>
                <w:sz w:val="22"/>
                <w:highlight w:val="yellow"/>
              </w:rPr>
              <w:t>分；附：如推荐的专家学者被大学生双创服务中心采纳并成功举办讲坛，可另获得附加分10</w:t>
            </w:r>
            <w:r>
              <w:rPr>
                <w:rFonts w:ascii="宋体" w:hAnsi="宋体"/>
                <w:color w:val="000000"/>
                <w:kern w:val="0"/>
                <w:sz w:val="22"/>
                <w:highlight w:val="yellow"/>
              </w:rPr>
              <w:t>分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依据双创学院外联部材料统计考核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朱月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708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71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4.2创业创业学生信息库建立</w:t>
            </w:r>
          </w:p>
        </w:tc>
        <w:tc>
          <w:tcPr>
            <w:tcW w:w="481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各学院需统计本学院优秀创新创业方面的学生并进行联系，每学期提交一份总结信息，该项+10分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依据双创学院外联部材料统计考核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张盛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70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71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宣传部考核（</w:t>
            </w:r>
            <w:del w:id="25" w:author="创新创业学院" w:date="2019-03-03T20:32:00Z">
              <w:r>
                <w:rPr>
                  <w:rFonts w:hint="eastAsia" w:ascii="宋体" w:hAnsi="宋体"/>
                  <w:color w:val="000000"/>
                  <w:kern w:val="0"/>
                  <w:sz w:val="22"/>
                </w:rPr>
                <w:delText>2</w:delText>
              </w:r>
            </w:del>
            <w:ins w:id="26" w:author="创新创业学院" w:date="2019-03-03T20:32:00Z">
              <w:r>
                <w:rPr>
                  <w:rFonts w:hint="eastAsia" w:ascii="宋体" w:hAnsi="宋体"/>
                  <w:color w:val="000000"/>
                  <w:kern w:val="0"/>
                  <w:sz w:val="22"/>
                </w:rPr>
                <w:t>30</w:t>
              </w:r>
            </w:ins>
            <w:del w:id="27" w:author="创新创业学院" w:date="2019-03-03T20:20:00Z">
              <w:r>
                <w:rPr>
                  <w:rFonts w:hint="eastAsia" w:ascii="宋体" w:hAnsi="宋体"/>
                  <w:color w:val="000000"/>
                  <w:kern w:val="0"/>
                  <w:sz w:val="22"/>
                </w:rPr>
                <w:delText>0</w:delText>
              </w:r>
            </w:del>
            <w:r>
              <w:rPr>
                <w:rFonts w:hint="eastAsia" w:ascii="宋体" w:hAnsi="宋体"/>
                <w:color w:val="000000"/>
                <w:kern w:val="0"/>
                <w:sz w:val="22"/>
              </w:rPr>
              <w:t>分）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5.1原创微信推送</w:t>
            </w:r>
          </w:p>
        </w:tc>
        <w:tc>
          <w:tcPr>
            <w:tcW w:w="481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各学院每学期需推送3篇与创新创业相关的原创微信，推出微信的同时需在大学生双创服务中心宣传部备案</w:t>
            </w:r>
            <w:r>
              <w:rPr>
                <w:rFonts w:hint="eastAsia" w:ascii="宋体" w:hAnsi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（3天内）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，该项满分为</w:t>
            </w:r>
            <w:r>
              <w:rPr>
                <w:rFonts w:ascii="宋体" w:hAnsi="宋体"/>
                <w:color w:val="000000"/>
                <w:kern w:val="0"/>
                <w:sz w:val="22"/>
              </w:rPr>
              <w:t>10分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，额外发表4篇加2分，第五篇加3分，每少一篇扣5分</w:t>
            </w:r>
            <w:r>
              <w:rPr>
                <w:rFonts w:hint="eastAsia" w:ascii="宋体" w:hAnsi="宋体"/>
                <w:color w:val="000000"/>
                <w:kern w:val="0"/>
                <w:sz w:val="22"/>
                <w:lang w:eastAsia="zh-CN"/>
              </w:rPr>
              <w:t>。</w:t>
            </w:r>
            <w:r>
              <w:rPr>
                <w:rFonts w:hint="eastAsia" w:ascii="宋体" w:hAnsi="宋体"/>
                <w:color w:val="FF0000"/>
                <w:kern w:val="0"/>
                <w:sz w:val="22"/>
              </w:rPr>
              <w:t>注：微信稿件内容围绕各学院创新创业展开的活动，讲座，竞赛等进行报道，或原创微信（必须与创新创业相关）一篇微信内容至少达到800字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ins w:id="28" w:author="创新创业学院" w:date="2019-03-03T20:32:00Z">
              <w:r>
                <w:rPr>
                  <w:rFonts w:hint="eastAsia" w:ascii="宋体" w:hAnsi="宋体"/>
                  <w:color w:val="C00000"/>
                  <w:kern w:val="0"/>
                  <w:sz w:val="22"/>
                </w:rPr>
                <w:t>10+5</w:t>
              </w:r>
            </w:ins>
            <w:del w:id="29" w:author="创新创业学院" w:date="2019-03-03T20:30:00Z">
              <w:r>
                <w:rPr>
                  <w:rFonts w:ascii="宋体" w:hAnsi="宋体"/>
                  <w:color w:val="000000"/>
                  <w:kern w:val="0"/>
                  <w:sz w:val="22"/>
                </w:rPr>
                <w:delText>10</w:delText>
              </w:r>
            </w:del>
          </w:p>
        </w:tc>
        <w:tc>
          <w:tcPr>
            <w:tcW w:w="17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依据双创学院宣传部材料统计考核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符悦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70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71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5.2转发微信</w:t>
            </w:r>
          </w:p>
        </w:tc>
        <w:tc>
          <w:tcPr>
            <w:tcW w:w="481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大学生双创服务中心宣传部指定需要转发的微信各学院积极转发，且各学院需在3日内将转发截图发到指定邮箱，</w:t>
            </w:r>
            <w:r>
              <w:rPr>
                <w:rFonts w:hint="eastAsia" w:ascii="宋体" w:hAnsi="宋体"/>
                <w:color w:val="000000"/>
                <w:kern w:val="0"/>
                <w:sz w:val="22"/>
                <w:highlight w:val="yellow"/>
              </w:rPr>
              <w:t>每次转发不少于</w:t>
            </w:r>
            <w:ins w:id="30" w:author="创新创业学院" w:date="2019-03-03T20:22:00Z">
              <w:r>
                <w:rPr>
                  <w:rFonts w:hint="eastAsia" w:ascii="宋体" w:hAnsi="宋体"/>
                  <w:color w:val="000000"/>
                  <w:kern w:val="0"/>
                  <w:sz w:val="22"/>
                  <w:highlight w:val="yellow"/>
                </w:rPr>
                <w:t>80</w:t>
              </w:r>
            </w:ins>
            <w:del w:id="31" w:author="创新创业学院" w:date="2019-03-03T20:21:00Z">
              <w:r>
                <w:rPr>
                  <w:rFonts w:hint="eastAsia" w:ascii="宋体" w:hAnsi="宋体"/>
                  <w:color w:val="000000"/>
                  <w:kern w:val="0"/>
                  <w:sz w:val="22"/>
                  <w:highlight w:val="yellow"/>
                </w:rPr>
                <w:delText>50</w:delText>
              </w:r>
            </w:del>
            <w:r>
              <w:rPr>
                <w:rFonts w:hint="eastAsia" w:ascii="宋体" w:hAnsi="宋体"/>
                <w:color w:val="000000"/>
                <w:kern w:val="0"/>
                <w:sz w:val="22"/>
                <w:highlight w:val="yellow"/>
              </w:rPr>
              <w:t>张，超过80张按照总排名额外加分（最高加5分，按排名依次递减0.5分），</w:t>
            </w:r>
            <w:r>
              <w:rPr>
                <w:rFonts w:hint="eastAsia" w:ascii="宋体" w:hAnsi="宋体"/>
                <w:color w:val="000000"/>
                <w:kern w:val="0"/>
                <w:sz w:val="22"/>
                <w:highlight w:val="yellow"/>
                <w:lang w:val="en-US" w:eastAsia="zh-CN"/>
              </w:rPr>
              <w:t>少一张-1分，</w:t>
            </w:r>
            <w:r>
              <w:rPr>
                <w:rFonts w:hint="eastAsia" w:ascii="宋体" w:hAnsi="宋体"/>
                <w:color w:val="000000"/>
                <w:kern w:val="0"/>
                <w:sz w:val="22"/>
                <w:highlight w:val="yellow"/>
              </w:rPr>
              <w:t>发现弄虚作假每张-0.5分，迟交一天扣1分，</w:t>
            </w:r>
            <w:r>
              <w:t>扣分不设下限</w:t>
            </w:r>
            <w:r>
              <w:rPr>
                <w:rFonts w:hint="eastAsia"/>
                <w:lang w:eastAsia="zh-CN"/>
              </w:rPr>
              <w:t>，</w:t>
            </w:r>
            <w:r>
              <w:t>可为负分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ins w:id="32" w:author="创新创业学院" w:date="2019-03-03T20:33:00Z">
              <w:r>
                <w:rPr>
                  <w:rFonts w:hint="eastAsia" w:ascii="宋体" w:hAnsi="宋体"/>
                  <w:color w:val="C00000"/>
                  <w:kern w:val="0"/>
                  <w:sz w:val="22"/>
                </w:rPr>
                <w:t>10+5</w:t>
              </w:r>
            </w:ins>
            <w:del w:id="33" w:author="创新创业学院" w:date="2019-03-03T20:33:00Z">
              <w:r>
                <w:rPr>
                  <w:rFonts w:ascii="宋体" w:hAnsi="宋体"/>
                  <w:color w:val="000000"/>
                  <w:kern w:val="0"/>
                  <w:sz w:val="22"/>
                </w:rPr>
                <w:delText>10</w:delText>
              </w:r>
            </w:del>
          </w:p>
        </w:tc>
        <w:tc>
          <w:tcPr>
            <w:tcW w:w="17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依据双创学院宣传部材料统计考核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董引兰</w:t>
            </w:r>
          </w:p>
        </w:tc>
      </w:tr>
    </w:tbl>
    <w:p>
      <w:pPr>
        <w:jc w:val="left"/>
        <w:rPr>
          <w:b/>
          <w:kern w:val="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B7F23"/>
    <w:multiLevelType w:val="multilevel"/>
    <w:tmpl w:val="214B7F23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创新创业学院">
    <w15:presenceInfo w15:providerId="None" w15:userId="创新创业学院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5A1"/>
    <w:rsid w:val="00083544"/>
    <w:rsid w:val="001535A1"/>
    <w:rsid w:val="00157958"/>
    <w:rsid w:val="00253102"/>
    <w:rsid w:val="002C4EA0"/>
    <w:rsid w:val="003E68C7"/>
    <w:rsid w:val="00433ECF"/>
    <w:rsid w:val="00557487"/>
    <w:rsid w:val="00602FBA"/>
    <w:rsid w:val="008E0C75"/>
    <w:rsid w:val="00A04CA9"/>
    <w:rsid w:val="00C70A46"/>
    <w:rsid w:val="00E42737"/>
    <w:rsid w:val="00E62117"/>
    <w:rsid w:val="075B39A0"/>
    <w:rsid w:val="0AA54132"/>
    <w:rsid w:val="0BFE67CA"/>
    <w:rsid w:val="0C5367A9"/>
    <w:rsid w:val="17EE3597"/>
    <w:rsid w:val="1A1B49EE"/>
    <w:rsid w:val="1A81376C"/>
    <w:rsid w:val="2938632B"/>
    <w:rsid w:val="315C6DDD"/>
    <w:rsid w:val="31AA5AED"/>
    <w:rsid w:val="31CD4BA2"/>
    <w:rsid w:val="32520F13"/>
    <w:rsid w:val="33123CC9"/>
    <w:rsid w:val="373A2673"/>
    <w:rsid w:val="3E552D91"/>
    <w:rsid w:val="5B27392C"/>
    <w:rsid w:val="5F4E4295"/>
    <w:rsid w:val="6405797C"/>
    <w:rsid w:val="6DCD5673"/>
    <w:rsid w:val="751B1C39"/>
    <w:rsid w:val="75481B49"/>
    <w:rsid w:val="7A69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279</Words>
  <Characters>1593</Characters>
  <Lines>13</Lines>
  <Paragraphs>3</Paragraphs>
  <TotalTime>9</TotalTime>
  <ScaleCrop>false</ScaleCrop>
  <LinksUpToDate>false</LinksUpToDate>
  <CharactersWithSpaces>1869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2018-04-11T02:12:00Z</dcterms:created>
  <dc:creator>dreamsummit</dc:creator>
  <cp:lastModifiedBy>贝*贝</cp:lastModifiedBy>
  <dcterms:modified xsi:type="dcterms:W3CDTF">2019-03-06T13:41:01Z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